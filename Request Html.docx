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68518E" w:rsidR="004E18BB" w:rsidRDefault="00000000">
      <w:pPr>
        <w:pStyle w:val="Title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Khóa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>/</w:t>
      </w:r>
      <w:proofErr w:type="spellStart"/>
      <w:r>
        <w:rPr>
          <w:rFonts w:ascii="Montserrat" w:eastAsia="Montserrat" w:hAnsi="Montserrat" w:cs="Montserrat"/>
        </w:rPr>
        <w:t>Bài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 xml:space="preserve">: </w:t>
      </w:r>
      <w:proofErr w:type="gramStart"/>
      <w:r w:rsidR="007D0D2D">
        <w:rPr>
          <w:rFonts w:ascii="Montserrat" w:eastAsia="Montserrat" w:hAnsi="Montserrat" w:cs="Montserrat"/>
        </w:rPr>
        <w:t>HTML ,</w:t>
      </w:r>
      <w:proofErr w:type="gramEnd"/>
      <w:r w:rsidR="007D0D2D">
        <w:rPr>
          <w:rFonts w:ascii="Montserrat" w:eastAsia="Montserrat" w:hAnsi="Montserrat" w:cs="Montserrat"/>
        </w:rPr>
        <w:t xml:space="preserve"> CSS</w:t>
      </w:r>
    </w:p>
    <w:p w14:paraId="00000002" w14:textId="77777777" w:rsidR="004E18BB" w:rsidRDefault="00000000">
      <w:pPr>
        <w:jc w:val="both"/>
        <w:rPr>
          <w:rFonts w:ascii="Montserrat" w:eastAsia="Montserrat" w:hAnsi="Montserrat" w:cs="Montserrat"/>
        </w:rPr>
      </w:pPr>
      <w:sdt>
        <w:sdtPr>
          <w:tag w:val="goog_rdk_1"/>
          <w:id w:val="-227766774"/>
        </w:sdtPr>
        <w:sdtContent>
          <w:proofErr w:type="spellStart"/>
          <w:ins w:id="0" w:author="Pozo Nguyễn" w:date="2023-01-31T08:21:00Z">
            <w:r>
              <w:rPr>
                <w:rFonts w:ascii="Montserrat" w:eastAsia="Montserrat" w:hAnsi="Montserrat" w:cs="Montserrat"/>
              </w:rPr>
              <w:t>Nguyễn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Thanh </w:t>
            </w:r>
            <w:proofErr w:type="spellStart"/>
            <w:r>
              <w:rPr>
                <w:rFonts w:ascii="Montserrat" w:eastAsia="Montserrat" w:hAnsi="Montserrat" w:cs="Montserrat"/>
              </w:rPr>
              <w:t>Phong</w:t>
            </w:r>
          </w:ins>
          <w:proofErr w:type="spellEnd"/>
        </w:sdtContent>
      </w:sdt>
      <w:sdt>
        <w:sdtPr>
          <w:tag w:val="goog_rdk_2"/>
          <w:id w:val="1930388503"/>
        </w:sdtPr>
        <w:sdtContent>
          <w:del w:id="1" w:author="Pozo Nguyễn" w:date="2023-01-31T08:21:00Z">
            <w:r>
              <w:rPr>
                <w:rFonts w:ascii="Montserrat" w:eastAsia="Montserrat" w:hAnsi="Montserrat" w:cs="Montserrat"/>
              </w:rPr>
              <w:delText>&lt;Họ-tên</w:delText>
            </w:r>
          </w:del>
        </w:sdtContent>
      </w:sdt>
      <w:r>
        <w:rPr>
          <w:rFonts w:ascii="Montserrat" w:eastAsia="Montserrat" w:hAnsi="Montserrat" w:cs="Montserrat"/>
        </w:rPr>
        <w:t>&gt;</w:t>
      </w:r>
    </w:p>
    <w:p w14:paraId="00000003" w14:textId="77777777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Những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điểm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chính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yếu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trong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khóa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 xml:space="preserve"> (</w:t>
      </w:r>
      <w:proofErr w:type="spellStart"/>
      <w:r>
        <w:rPr>
          <w:rFonts w:ascii="Montserrat" w:eastAsia="Montserrat" w:hAnsi="Montserrat" w:cs="Montserrat"/>
        </w:rPr>
        <w:t>tập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trung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vào</w:t>
      </w:r>
      <w:proofErr w:type="spellEnd"/>
      <w:r>
        <w:rPr>
          <w:rFonts w:ascii="Montserrat" w:eastAsia="Montserrat" w:hAnsi="Montserrat" w:cs="Montserrat"/>
        </w:rPr>
        <w:t xml:space="preserve"> ý </w:t>
      </w:r>
      <w:proofErr w:type="spellStart"/>
      <w:r>
        <w:rPr>
          <w:rFonts w:ascii="Montserrat" w:eastAsia="Montserrat" w:hAnsi="Montserrat" w:cs="Montserrat"/>
        </w:rPr>
        <w:t>tưởng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khái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niệm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thay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từng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dữ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liệu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lẻ</w:t>
      </w:r>
      <w:proofErr w:type="spellEnd"/>
      <w:r>
        <w:rPr>
          <w:rFonts w:ascii="Montserrat" w:eastAsia="Montserrat" w:hAnsi="Montserrat" w:cs="Montserrat"/>
        </w:rPr>
        <w:t xml:space="preserve">) </w:t>
      </w:r>
      <w:proofErr w:type="spellStart"/>
      <w:r>
        <w:rPr>
          <w:rFonts w:ascii="Montserrat" w:eastAsia="Montserrat" w:hAnsi="Montserrat" w:cs="Montserrat"/>
        </w:rPr>
        <w:t>là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>?</w:t>
      </w:r>
    </w:p>
    <w:p w14:paraId="28E95A0B" w14:textId="7FED7CCD" w:rsidR="003A764B" w:rsidRPr="0008424D" w:rsidRDefault="003A764B">
      <w:pPr>
        <w:jc w:val="both"/>
        <w:rPr>
          <w:rFonts w:ascii="Montserrat" w:eastAsia="Montserrat" w:hAnsi="Montserrat" w:cs="Montserrat"/>
          <w:sz w:val="28"/>
          <w:szCs w:val="28"/>
        </w:rPr>
      </w:pPr>
      <w:proofErr w:type="spellStart"/>
      <w:r w:rsidRPr="0008424D">
        <w:rPr>
          <w:rFonts w:ascii="Montserrat" w:eastAsia="Montserrat" w:hAnsi="Montserrat" w:cs="Montserrat"/>
          <w:sz w:val="28"/>
          <w:szCs w:val="28"/>
        </w:rPr>
        <w:t>Nắm</w:t>
      </w:r>
      <w:proofErr w:type="spellEnd"/>
      <w:r w:rsidRPr="0008424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08424D">
        <w:rPr>
          <w:rFonts w:ascii="Montserrat" w:eastAsia="Montserrat" w:hAnsi="Montserrat" w:cs="Montserrat"/>
          <w:sz w:val="28"/>
          <w:szCs w:val="28"/>
        </w:rPr>
        <w:t>được</w:t>
      </w:r>
      <w:proofErr w:type="spellEnd"/>
      <w:r w:rsidRPr="0008424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08424D">
        <w:rPr>
          <w:rFonts w:ascii="Montserrat" w:eastAsia="Montserrat" w:hAnsi="Montserrat" w:cs="Montserrat"/>
          <w:sz w:val="28"/>
          <w:szCs w:val="28"/>
        </w:rPr>
        <w:t>về</w:t>
      </w:r>
      <w:proofErr w:type="spellEnd"/>
      <w:r w:rsidRPr="0008424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gramStart"/>
      <w:r w:rsidR="007D0D2D">
        <w:rPr>
          <w:rFonts w:ascii="Montserrat" w:eastAsia="Montserrat" w:hAnsi="Montserrat" w:cs="Montserrat"/>
          <w:sz w:val="28"/>
          <w:szCs w:val="28"/>
        </w:rPr>
        <w:t>html</w:t>
      </w:r>
      <w:r w:rsidRPr="0008424D">
        <w:rPr>
          <w:rFonts w:ascii="Montserrat" w:eastAsia="Montserrat" w:hAnsi="Montserrat" w:cs="Montserrat"/>
          <w:sz w:val="28"/>
          <w:szCs w:val="28"/>
        </w:rPr>
        <w:t xml:space="preserve"> :</w:t>
      </w:r>
      <w:proofErr w:type="gramEnd"/>
      <w:r w:rsidRPr="0008424D"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04" w14:textId="7E587617" w:rsidR="004E18BB" w:rsidRPr="0008424D" w:rsidRDefault="003A764B">
      <w:pPr>
        <w:jc w:val="both"/>
        <w:rPr>
          <w:rFonts w:ascii="Montserrat" w:eastAsia="Montserrat" w:hAnsi="Montserrat" w:cs="Montserrat"/>
          <w:sz w:val="28"/>
          <w:szCs w:val="28"/>
        </w:rPr>
      </w:pPr>
      <w:r w:rsidRPr="0008424D">
        <w:rPr>
          <w:rFonts w:ascii="Montserrat" w:eastAsia="Montserrat" w:hAnsi="Montserrat" w:cs="Montserrat"/>
          <w:sz w:val="28"/>
          <w:szCs w:val="28"/>
        </w:rPr>
        <w:t xml:space="preserve">+ ) </w:t>
      </w:r>
      <w:proofErr w:type="spellStart"/>
      <w:r w:rsidRPr="0008424D">
        <w:rPr>
          <w:rFonts w:ascii="Montserrat" w:eastAsia="Montserrat" w:hAnsi="Montserrat" w:cs="Montserrat"/>
          <w:sz w:val="28"/>
          <w:szCs w:val="28"/>
        </w:rPr>
        <w:t>Khái</w:t>
      </w:r>
      <w:proofErr w:type="spellEnd"/>
      <w:r w:rsidRPr="0008424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08424D">
        <w:rPr>
          <w:rFonts w:ascii="Montserrat" w:eastAsia="Montserrat" w:hAnsi="Montserrat" w:cs="Montserrat"/>
          <w:sz w:val="28"/>
          <w:szCs w:val="28"/>
        </w:rPr>
        <w:t>niệm</w:t>
      </w:r>
      <w:proofErr w:type="spellEnd"/>
      <w:r w:rsidRPr="0008424D">
        <w:rPr>
          <w:rFonts w:ascii="Montserrat" w:eastAsia="Montserrat" w:hAnsi="Montserrat" w:cs="Montserrat"/>
          <w:sz w:val="28"/>
          <w:szCs w:val="28"/>
        </w:rPr>
        <w:t xml:space="preserve"> : </w:t>
      </w:r>
      <w:r w:rsidR="007D0D2D">
        <w:rPr>
          <w:rFonts w:ascii="Montserrat" w:eastAsia="Montserrat" w:hAnsi="Montserrat" w:cs="Montserrat"/>
          <w:sz w:val="28"/>
          <w:szCs w:val="28"/>
        </w:rPr>
        <w:t xml:space="preserve">HTML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là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ngôn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ngữ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đánh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dấu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siêu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văn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bản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.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Người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ta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thường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sử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dụng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html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trong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việc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phân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chia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các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đoạn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văn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, </w:t>
      </w:r>
      <w:proofErr w:type="gramStart"/>
      <w:r w:rsidR="007D0D2D">
        <w:rPr>
          <w:rFonts w:ascii="Montserrat" w:eastAsia="Montserrat" w:hAnsi="Montserrat" w:cs="Montserrat"/>
          <w:sz w:val="28"/>
          <w:szCs w:val="28"/>
        </w:rPr>
        <w:t>heading ,</w:t>
      </w:r>
      <w:proofErr w:type="gramEnd"/>
      <w:r w:rsidR="007D0D2D">
        <w:rPr>
          <w:rFonts w:ascii="Montserrat" w:eastAsia="Montserrat" w:hAnsi="Montserrat" w:cs="Montserrat"/>
          <w:sz w:val="28"/>
          <w:szCs w:val="28"/>
        </w:rPr>
        <w:t xml:space="preserve"> link,…..</w:t>
      </w:r>
      <w:r w:rsidRPr="0008424D"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24A525D6" w14:textId="4A52D33E" w:rsidR="003A764B" w:rsidRPr="007D0D2D" w:rsidRDefault="003A764B">
      <w:pPr>
        <w:jc w:val="both"/>
        <w:rPr>
          <w:rFonts w:ascii="Montserrat" w:eastAsia="Montserrat" w:hAnsi="Montserrat" w:cs="Montserrat"/>
          <w:sz w:val="28"/>
          <w:szCs w:val="28"/>
        </w:rPr>
      </w:pPr>
      <w:r w:rsidRPr="0008424D">
        <w:rPr>
          <w:rFonts w:ascii="Montserrat" w:eastAsia="Montserrat" w:hAnsi="Montserrat" w:cs="Montserrat"/>
          <w:sz w:val="28"/>
          <w:szCs w:val="28"/>
        </w:rPr>
        <w:t xml:space="preserve">+ ) </w:t>
      </w:r>
      <w:r w:rsidR="007D0D2D">
        <w:rPr>
          <w:rFonts w:ascii="Montserrat" w:eastAsia="Montserrat" w:hAnsi="Montserrat" w:cs="Montserrat"/>
          <w:sz w:val="28"/>
          <w:szCs w:val="28"/>
        </w:rPr>
        <w:t xml:space="preserve">HTML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có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tác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dụng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bố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cục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,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tạo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cơ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sở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nền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tảng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cho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7D0D2D">
        <w:rPr>
          <w:rFonts w:ascii="Montserrat" w:eastAsia="Montserrat" w:hAnsi="Montserrat" w:cs="Montserrat"/>
          <w:sz w:val="28"/>
          <w:szCs w:val="28"/>
        </w:rPr>
        <w:t>trang</w:t>
      </w:r>
      <w:proofErr w:type="spellEnd"/>
      <w:r w:rsidR="007D0D2D">
        <w:rPr>
          <w:rFonts w:ascii="Montserrat" w:eastAsia="Montserrat" w:hAnsi="Montserrat" w:cs="Montserrat"/>
          <w:sz w:val="28"/>
          <w:szCs w:val="28"/>
        </w:rPr>
        <w:t xml:space="preserve"> web ,</w:t>
      </w:r>
      <w:r w:rsidR="007D0D2D" w:rsidRPr="007D0D2D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>n</w:t>
      </w:r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>ếu</w:t>
      </w:r>
      <w:proofErr w:type="spellEnd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>muốn</w:t>
      </w:r>
      <w:proofErr w:type="spellEnd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 Website </w:t>
      </w:r>
      <w:proofErr w:type="spellStart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>có</w:t>
      </w:r>
      <w:proofErr w:type="spellEnd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>cấu</w:t>
      </w:r>
      <w:proofErr w:type="spellEnd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>trúc</w:t>
      </w:r>
      <w:proofErr w:type="spellEnd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>tốt</w:t>
      </w:r>
      <w:proofErr w:type="spellEnd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, </w:t>
      </w:r>
      <w:proofErr w:type="spellStart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>sử</w:t>
      </w:r>
      <w:proofErr w:type="spellEnd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>dụng</w:t>
      </w:r>
      <w:proofErr w:type="spellEnd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>nhiều</w:t>
      </w:r>
      <w:proofErr w:type="spellEnd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>loại</w:t>
      </w:r>
      <w:proofErr w:type="spellEnd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>yếu</w:t>
      </w:r>
      <w:proofErr w:type="spellEnd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>tố</w:t>
      </w:r>
      <w:proofErr w:type="spellEnd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>trong</w:t>
      </w:r>
      <w:proofErr w:type="spellEnd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>văn</w:t>
      </w:r>
      <w:proofErr w:type="spellEnd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>bản</w:t>
      </w:r>
      <w:proofErr w:type="spellEnd"/>
      <w:r w:rsid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>thì</w:t>
      </w:r>
      <w:proofErr w:type="spellEnd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>sẽ</w:t>
      </w:r>
      <w:proofErr w:type="spellEnd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>cần</w:t>
      </w:r>
      <w:proofErr w:type="spellEnd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>đến</w:t>
      </w:r>
      <w:proofErr w:type="spellEnd"/>
      <w:r w:rsidR="007D0D2D" w:rsidRPr="007D0D2D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 HTML</w:t>
      </w:r>
    </w:p>
    <w:p w14:paraId="30A4629E" w14:textId="77777777" w:rsidR="007D0D2D" w:rsidRPr="0008424D" w:rsidRDefault="007D0D2D">
      <w:pPr>
        <w:jc w:val="both"/>
        <w:rPr>
          <w:rFonts w:ascii="Montserrat" w:eastAsia="Montserrat" w:hAnsi="Montserrat" w:cs="Montserrat"/>
          <w:sz w:val="28"/>
          <w:szCs w:val="28"/>
        </w:rPr>
      </w:pPr>
    </w:p>
    <w:p w14:paraId="00000005" w14:textId="77777777" w:rsidR="004E18BB" w:rsidRDefault="004E18BB">
      <w:pPr>
        <w:jc w:val="both"/>
        <w:rPr>
          <w:rFonts w:ascii="Montserrat" w:eastAsia="Montserrat" w:hAnsi="Montserrat" w:cs="Montserrat"/>
        </w:rPr>
      </w:pPr>
    </w:p>
    <w:p w14:paraId="00000006" w14:textId="0124A318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thích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nhất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ấn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tượng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nhất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với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nội</w:t>
      </w:r>
      <w:proofErr w:type="spellEnd"/>
      <w:r>
        <w:rPr>
          <w:rFonts w:ascii="Montserrat" w:eastAsia="Montserrat" w:hAnsi="Montserrat" w:cs="Montserrat"/>
        </w:rPr>
        <w:t xml:space="preserve"> dung </w:t>
      </w:r>
      <w:proofErr w:type="spellStart"/>
      <w:r>
        <w:rPr>
          <w:rFonts w:ascii="Montserrat" w:eastAsia="Montserrat" w:hAnsi="Montserrat" w:cs="Montserrat"/>
        </w:rPr>
        <w:t>nào</w:t>
      </w:r>
      <w:proofErr w:type="spellEnd"/>
      <w:r>
        <w:rPr>
          <w:rFonts w:ascii="Montserrat" w:eastAsia="Montserrat" w:hAnsi="Montserrat" w:cs="Montserrat"/>
        </w:rPr>
        <w:t xml:space="preserve">? </w:t>
      </w:r>
    </w:p>
    <w:p w14:paraId="75918AFC" w14:textId="4CE40D4E" w:rsidR="003A764B" w:rsidRDefault="003A764B" w:rsidP="003A764B"/>
    <w:p w14:paraId="63DF53CF" w14:textId="6BC628A0" w:rsidR="0008424D" w:rsidRPr="0008424D" w:rsidRDefault="0008424D" w:rsidP="003A764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D0D2D">
        <w:rPr>
          <w:sz w:val="28"/>
          <w:szCs w:val="28"/>
        </w:rPr>
        <w:t>sử</w:t>
      </w:r>
      <w:proofErr w:type="spellEnd"/>
      <w:r w:rsidR="007D0D2D">
        <w:rPr>
          <w:sz w:val="28"/>
          <w:szCs w:val="28"/>
        </w:rPr>
        <w:t xml:space="preserve"> </w:t>
      </w:r>
      <w:proofErr w:type="spellStart"/>
      <w:r w:rsidR="007D0D2D">
        <w:rPr>
          <w:sz w:val="28"/>
          <w:szCs w:val="28"/>
        </w:rPr>
        <w:t>dụng</w:t>
      </w:r>
      <w:proofErr w:type="spellEnd"/>
      <w:r w:rsidR="007D0D2D">
        <w:rPr>
          <w:sz w:val="28"/>
          <w:szCs w:val="28"/>
        </w:rPr>
        <w:t xml:space="preserve"> </w:t>
      </w:r>
      <w:proofErr w:type="spellStart"/>
      <w:r w:rsidR="007D0D2D">
        <w:rPr>
          <w:sz w:val="28"/>
          <w:szCs w:val="28"/>
        </w:rPr>
        <w:t>các</w:t>
      </w:r>
      <w:proofErr w:type="spellEnd"/>
      <w:r w:rsidR="007D0D2D">
        <w:rPr>
          <w:sz w:val="28"/>
          <w:szCs w:val="28"/>
        </w:rPr>
        <w:t xml:space="preserve"> </w:t>
      </w:r>
      <w:proofErr w:type="spellStart"/>
      <w:r w:rsidR="007D0D2D">
        <w:rPr>
          <w:sz w:val="28"/>
          <w:szCs w:val="28"/>
        </w:rPr>
        <w:t>lệnh</w:t>
      </w:r>
      <w:proofErr w:type="spellEnd"/>
      <w:r w:rsidR="007D0D2D">
        <w:rPr>
          <w:sz w:val="28"/>
          <w:szCs w:val="28"/>
        </w:rPr>
        <w:t xml:space="preserve"> </w:t>
      </w:r>
      <w:proofErr w:type="spellStart"/>
      <w:r w:rsidR="007D0D2D">
        <w:rPr>
          <w:sz w:val="28"/>
          <w:szCs w:val="28"/>
        </w:rPr>
        <w:t>để</w:t>
      </w:r>
      <w:proofErr w:type="spellEnd"/>
      <w:r w:rsidR="007D0D2D">
        <w:rPr>
          <w:sz w:val="28"/>
          <w:szCs w:val="28"/>
        </w:rPr>
        <w:t xml:space="preserve"> </w:t>
      </w:r>
      <w:proofErr w:type="spellStart"/>
      <w:r w:rsidR="007D0D2D">
        <w:rPr>
          <w:sz w:val="28"/>
          <w:szCs w:val="28"/>
        </w:rPr>
        <w:t>cấu</w:t>
      </w:r>
      <w:proofErr w:type="spellEnd"/>
      <w:r w:rsidR="007D0D2D">
        <w:rPr>
          <w:sz w:val="28"/>
          <w:szCs w:val="28"/>
        </w:rPr>
        <w:t xml:space="preserve"> </w:t>
      </w:r>
      <w:proofErr w:type="spellStart"/>
      <w:r w:rsidR="007D0D2D">
        <w:rPr>
          <w:sz w:val="28"/>
          <w:szCs w:val="28"/>
        </w:rPr>
        <w:t>tạo</w:t>
      </w:r>
      <w:proofErr w:type="spellEnd"/>
      <w:r w:rsidR="007D0D2D">
        <w:rPr>
          <w:sz w:val="28"/>
          <w:szCs w:val="28"/>
        </w:rPr>
        <w:t xml:space="preserve"> </w:t>
      </w:r>
      <w:proofErr w:type="spellStart"/>
      <w:r w:rsidR="007D0D2D">
        <w:rPr>
          <w:sz w:val="28"/>
          <w:szCs w:val="28"/>
        </w:rPr>
        <w:t>nên</w:t>
      </w:r>
      <w:proofErr w:type="spellEnd"/>
      <w:r w:rsidR="007D0D2D">
        <w:rPr>
          <w:sz w:val="28"/>
          <w:szCs w:val="28"/>
        </w:rPr>
        <w:t xml:space="preserve"> 1 </w:t>
      </w:r>
      <w:proofErr w:type="spellStart"/>
      <w:r w:rsidR="007D0D2D">
        <w:rPr>
          <w:sz w:val="28"/>
          <w:szCs w:val="28"/>
        </w:rPr>
        <w:t>trang</w:t>
      </w:r>
      <w:proofErr w:type="spellEnd"/>
      <w:r w:rsidR="007D0D2D">
        <w:rPr>
          <w:sz w:val="28"/>
          <w:szCs w:val="28"/>
        </w:rPr>
        <w:t xml:space="preserve"> web </w:t>
      </w:r>
      <w:proofErr w:type="spellStart"/>
      <w:r w:rsidR="007D0D2D">
        <w:rPr>
          <w:sz w:val="28"/>
          <w:szCs w:val="28"/>
        </w:rPr>
        <w:t>của</w:t>
      </w:r>
      <w:proofErr w:type="spellEnd"/>
      <w:r w:rsidR="007D0D2D">
        <w:rPr>
          <w:sz w:val="28"/>
          <w:szCs w:val="28"/>
        </w:rPr>
        <w:t xml:space="preserve"> html </w:t>
      </w:r>
    </w:p>
    <w:p w14:paraId="1FF3E3FC" w14:textId="6CA5B8D7" w:rsidR="0008424D" w:rsidRPr="003A764B" w:rsidRDefault="0008424D" w:rsidP="003A764B"/>
    <w:p w14:paraId="00000007" w14:textId="77777777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Mọi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thứ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ràng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với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không</w:t>
      </w:r>
      <w:proofErr w:type="spellEnd"/>
      <w:r>
        <w:rPr>
          <w:rFonts w:ascii="Montserrat" w:eastAsia="Montserrat" w:hAnsi="Montserrat" w:cs="Montserrat"/>
        </w:rPr>
        <w:t xml:space="preserve">? </w:t>
      </w:r>
      <w:proofErr w:type="spellStart"/>
      <w:r>
        <w:rPr>
          <w:rFonts w:ascii="Montserrat" w:eastAsia="Montserrat" w:hAnsi="Montserrat" w:cs="Montserrat"/>
        </w:rPr>
        <w:t>Còn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điều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khiến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cảm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thấy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hiểu</w:t>
      </w:r>
      <w:proofErr w:type="spellEnd"/>
      <w:r>
        <w:rPr>
          <w:rFonts w:ascii="Montserrat" w:eastAsia="Montserrat" w:hAnsi="Montserrat" w:cs="Montserrat"/>
        </w:rPr>
        <w:t xml:space="preserve">? </w:t>
      </w:r>
      <w:proofErr w:type="spellStart"/>
      <w:r>
        <w:rPr>
          <w:rFonts w:ascii="Montserrat" w:eastAsia="Montserrat" w:hAnsi="Montserrat" w:cs="Montserrat"/>
        </w:rPr>
        <w:t>Có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điều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đáng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nghi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vấn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không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08" w14:textId="5C561589" w:rsidR="004E18BB" w:rsidRDefault="004E18BB">
      <w:pPr>
        <w:jc w:val="both"/>
        <w:rPr>
          <w:rFonts w:ascii="Montserrat" w:eastAsia="Montserrat" w:hAnsi="Montserrat" w:cs="Montserrat"/>
        </w:rPr>
      </w:pPr>
    </w:p>
    <w:p w14:paraId="6D85011C" w14:textId="37133BC9" w:rsidR="0008424D" w:rsidRPr="0008424D" w:rsidRDefault="007D0D2D">
      <w:pPr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HTML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có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nhiều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lệnh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nên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việc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sử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dụng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thành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thạo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đối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với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người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mới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như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e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còn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chưa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quen</w:t>
      </w:r>
      <w:proofErr w:type="spellEnd"/>
    </w:p>
    <w:p w14:paraId="00000009" w14:textId="77777777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Điều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mới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mẻ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đối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với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? </w:t>
      </w:r>
      <w:proofErr w:type="spellStart"/>
      <w:r>
        <w:rPr>
          <w:rFonts w:ascii="Montserrat" w:eastAsia="Montserrat" w:hAnsi="Montserrat" w:cs="Montserrat"/>
        </w:rPr>
        <w:t>Nó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khiến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thay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đổi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cách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nghĩ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về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việc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từ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trước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tới</w:t>
      </w:r>
      <w:proofErr w:type="spellEnd"/>
      <w:r>
        <w:rPr>
          <w:rFonts w:ascii="Montserrat" w:eastAsia="Montserrat" w:hAnsi="Montserrat" w:cs="Montserrat"/>
        </w:rPr>
        <w:t xml:space="preserve"> nay hay </w:t>
      </w:r>
      <w:proofErr w:type="spellStart"/>
      <w:r>
        <w:rPr>
          <w:rFonts w:ascii="Montserrat" w:eastAsia="Montserrat" w:hAnsi="Montserrat" w:cs="Montserrat"/>
        </w:rPr>
        <w:t>không</w:t>
      </w:r>
      <w:proofErr w:type="spellEnd"/>
      <w:r>
        <w:rPr>
          <w:rFonts w:ascii="Montserrat" w:eastAsia="Montserrat" w:hAnsi="Montserrat" w:cs="Montserrat"/>
        </w:rPr>
        <w:t xml:space="preserve">? </w:t>
      </w:r>
    </w:p>
    <w:p w14:paraId="0000000A" w14:textId="3C38F344" w:rsidR="004E18BB" w:rsidRDefault="004E18BB">
      <w:pPr>
        <w:jc w:val="both"/>
        <w:rPr>
          <w:rFonts w:ascii="Montserrat" w:eastAsia="Montserrat" w:hAnsi="Montserrat" w:cs="Montserrat"/>
        </w:rPr>
      </w:pPr>
    </w:p>
    <w:p w14:paraId="7EA6D900" w14:textId="2E487ED9" w:rsidR="0008424D" w:rsidRPr="0008424D" w:rsidRDefault="007D0D2D">
      <w:pPr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HTML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còn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khá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nhiều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điều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mới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mẻ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với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e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để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có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thể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sử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dụng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thành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thạo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được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ngôn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ngữ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này</w:t>
      </w:r>
    </w:p>
    <w:p w14:paraId="635659CF" w14:textId="1DE5A374" w:rsidR="0008424D" w:rsidRDefault="00000000" w:rsidP="0008424D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lastRenderedPageBreak/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tìm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hiểu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thêm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về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chủ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đề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này</w:t>
      </w:r>
      <w:proofErr w:type="spellEnd"/>
      <w:r>
        <w:rPr>
          <w:rFonts w:ascii="Montserrat" w:eastAsia="Montserrat" w:hAnsi="Montserrat" w:cs="Montserrat"/>
        </w:rPr>
        <w:t>?</w:t>
      </w:r>
    </w:p>
    <w:p w14:paraId="0DBC5217" w14:textId="176EF3EB" w:rsidR="0008424D" w:rsidRPr="0008424D" w:rsidRDefault="0008424D" w:rsidP="000842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</w:p>
    <w:p w14:paraId="4BE589DD" w14:textId="77777777" w:rsidR="0008424D" w:rsidRPr="0008424D" w:rsidRDefault="0008424D">
      <w:pPr>
        <w:jc w:val="both"/>
        <w:rPr>
          <w:rFonts w:ascii="Montserrat" w:eastAsia="Montserrat" w:hAnsi="Montserrat" w:cs="Montserrat"/>
          <w:sz w:val="28"/>
          <w:szCs w:val="28"/>
        </w:rPr>
      </w:pPr>
    </w:p>
    <w:p w14:paraId="0000000D" w14:textId="16904242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Mô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ít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nhất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một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mối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liên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hệ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trải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nghiệm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cá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nhân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giữa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những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được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những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bên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ngoài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đời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sống</w:t>
      </w:r>
      <w:proofErr w:type="spellEnd"/>
      <w:r>
        <w:rPr>
          <w:rFonts w:ascii="Montserrat" w:eastAsia="Montserrat" w:hAnsi="Montserrat" w:cs="Montserrat"/>
        </w:rPr>
        <w:t xml:space="preserve">: </w:t>
      </w:r>
    </w:p>
    <w:p w14:paraId="374AA72F" w14:textId="72DE2730" w:rsidR="0008424D" w:rsidRPr="0008424D" w:rsidRDefault="0008424D" w:rsidP="000842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</w:p>
    <w:p w14:paraId="0000000E" w14:textId="77777777" w:rsidR="004E18BB" w:rsidRDefault="004E18BB">
      <w:pPr>
        <w:jc w:val="both"/>
        <w:rPr>
          <w:rFonts w:ascii="Montserrat" w:eastAsia="Montserrat" w:hAnsi="Montserrat" w:cs="Montserrat"/>
        </w:rPr>
      </w:pPr>
    </w:p>
    <w:p w14:paraId="0000000F" w14:textId="4F9256F2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định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vận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dụng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điều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thực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tiễn</w:t>
      </w:r>
      <w:proofErr w:type="spellEnd"/>
      <w:r>
        <w:rPr>
          <w:rFonts w:ascii="Montserrat" w:eastAsia="Montserrat" w:hAnsi="Montserrat" w:cs="Montserrat"/>
        </w:rPr>
        <w:t xml:space="preserve">? </w:t>
      </w:r>
    </w:p>
    <w:p w14:paraId="3C1E5B27" w14:textId="416A3C18" w:rsidR="0008424D" w:rsidRPr="0008424D" w:rsidRDefault="0008424D" w:rsidP="000842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</w:p>
    <w:p w14:paraId="00000010" w14:textId="77777777" w:rsidR="004E18BB" w:rsidRDefault="004E18BB">
      <w:pPr>
        <w:jc w:val="both"/>
        <w:rPr>
          <w:rFonts w:ascii="Montserrat" w:eastAsia="Montserrat" w:hAnsi="Montserrat" w:cs="Montserrat"/>
        </w:rPr>
      </w:pPr>
    </w:p>
    <w:sectPr w:rsidR="004E18B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A84FB" w14:textId="77777777" w:rsidR="00473F02" w:rsidRDefault="00473F02">
      <w:pPr>
        <w:spacing w:after="0" w:line="240" w:lineRule="auto"/>
      </w:pPr>
      <w:r>
        <w:separator/>
      </w:r>
    </w:p>
  </w:endnote>
  <w:endnote w:type="continuationSeparator" w:id="0">
    <w:p w14:paraId="301FF30C" w14:textId="77777777" w:rsidR="00473F02" w:rsidRDefault="00473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6DE0EF9E" w:rsidR="004E18B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A764B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00000014" w14:textId="77777777" w:rsidR="004E18BB" w:rsidRDefault="004E18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6F6A6" w14:textId="77777777" w:rsidR="00473F02" w:rsidRDefault="00473F02">
      <w:pPr>
        <w:spacing w:after="0" w:line="240" w:lineRule="auto"/>
      </w:pPr>
      <w:r>
        <w:separator/>
      </w:r>
    </w:p>
  </w:footnote>
  <w:footnote w:type="continuationSeparator" w:id="0">
    <w:p w14:paraId="4B4958AA" w14:textId="77777777" w:rsidR="00473F02" w:rsidRDefault="00473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4E18B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color w:val="000000"/>
      </w:rPr>
    </w:pPr>
    <w:r>
      <w:rPr>
        <w:i/>
      </w:rPr>
      <w:t>Owl Education</w:t>
    </w:r>
    <w:r>
      <w:rPr>
        <w:i/>
        <w:color w:val="000000"/>
      </w:rPr>
      <w:t>/Microlearning Reflection</w:t>
    </w:r>
  </w:p>
  <w:p w14:paraId="00000012" w14:textId="77777777" w:rsidR="004E18BB" w:rsidRDefault="004E18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8BB"/>
    <w:rsid w:val="000217E4"/>
    <w:rsid w:val="0008424D"/>
    <w:rsid w:val="003A764B"/>
    <w:rsid w:val="00473F02"/>
    <w:rsid w:val="004E18BB"/>
    <w:rsid w:val="007D0D2D"/>
    <w:rsid w:val="00F0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68F7"/>
  <w15:docId w15:val="{9424B60A-B026-4880-B33C-17D22B8A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B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0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917"/>
  </w:style>
  <w:style w:type="paragraph" w:styleId="Footer">
    <w:name w:val="footer"/>
    <w:basedOn w:val="Normal"/>
    <w:link w:val="FooterChar"/>
    <w:uiPriority w:val="99"/>
    <w:unhideWhenUsed/>
    <w:rsid w:val="0045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91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ubLfdAggJw9KiZQRqxZ7vNQR2Q==">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a509</dc:creator>
  <cp:lastModifiedBy>ADMIN</cp:lastModifiedBy>
  <cp:revision>2</cp:revision>
  <dcterms:created xsi:type="dcterms:W3CDTF">2023-02-03T18:13:00Z</dcterms:created>
  <dcterms:modified xsi:type="dcterms:W3CDTF">2023-02-03T18:13:00Z</dcterms:modified>
</cp:coreProperties>
</file>